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92A41" w:rsidRDefault="00492A41" w:rsidP="00492A41">
      <w:pPr>
        <w:pStyle w:val="2"/>
        <w:rPr>
          <w:ins w:id="1" w:author="Unknown"/>
        </w:rPr>
      </w:pPr>
      <w:ins w:id="2" w:author="Unknown">
        <w:r>
          <w:object w:dxaOrig="1440" w:dyaOrig="1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190" type="#_x0000_t75" style="width:69pt;height:23.25pt" o:ole="">
              <v:imagedata r:id="rId5" o:title=""/>
            </v:shape>
            <w:control r:id="rId6" w:name="sIFR_replacement_3" w:shapeid="_x0000_i1190"/>
          </w:object>
        </w:r>
        <w:r>
          <w:rPr>
            <w:rStyle w:val="sifr-alternate"/>
          </w:rPr>
          <w:t>Options</w:t>
        </w:r>
      </w:ins>
    </w:p>
    <w:p w:rsidR="00492A41" w:rsidRDefault="00492A41" w:rsidP="00492A41">
      <w:pPr>
        <w:pStyle w:val="item-type"/>
        <w:rPr>
          <w:ins w:id="3" w:author="Unknown"/>
        </w:rPr>
      </w:pPr>
      <w:ins w:id="4" w:author="Unknown">
        <w:r>
          <w:t>(</w:t>
        </w:r>
        <w:proofErr w:type="spellStart"/>
        <w:proofErr w:type="gramStart"/>
        <w:r>
          <w:t>boolean</w:t>
        </w:r>
        <w:proofErr w:type="spellEnd"/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5" w:author="Unknown"/>
        </w:rPr>
      </w:pPr>
      <w:ins w:id="6" w:author="Unknown">
        <w:r>
          <w:fldChar w:fldCharType="begin"/>
        </w:r>
        <w:r>
          <w:instrText xml:space="preserve"> HYPERLINK "http://www.uploadify.com/documentation/options/auto/" </w:instrText>
        </w:r>
        <w:r>
          <w:fldChar w:fldCharType="separate"/>
        </w:r>
        <w:proofErr w:type="gramStart"/>
        <w:r>
          <w:rPr>
            <w:rStyle w:val="a3"/>
          </w:rPr>
          <w:t>auto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7" w:author="Unknown"/>
        </w:rPr>
      </w:pPr>
      <w:ins w:id="8" w:author="Unknown">
        <w:r>
          <w:t>Automatically upload files as they are added to the queue.</w:t>
        </w:r>
      </w:ins>
    </w:p>
    <w:p w:rsidR="00492A41" w:rsidRDefault="00492A41" w:rsidP="00492A41">
      <w:pPr>
        <w:pStyle w:val="item-type"/>
        <w:rPr>
          <w:ins w:id="9" w:author="Unknown"/>
        </w:rPr>
      </w:pPr>
      <w:ins w:id="10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1" w:author="Unknown"/>
        </w:rPr>
      </w:pPr>
      <w:ins w:id="12" w:author="Unknown">
        <w:r>
          <w:fldChar w:fldCharType="begin"/>
        </w:r>
        <w:r>
          <w:instrText xml:space="preserve"> HYPERLINK "http://www.uploadify.com/documentation/options/buttonimg/" </w:instrText>
        </w:r>
        <w:r>
          <w:fldChar w:fldCharType="separate"/>
        </w:r>
        <w:proofErr w:type="gramStart"/>
        <w:r>
          <w:rPr>
            <w:rStyle w:val="a3"/>
          </w:rPr>
          <w:t>buttonImg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3" w:author="Unknown"/>
        </w:rPr>
      </w:pPr>
      <w:ins w:id="14" w:author="Unknown">
        <w:r>
          <w:t>The path to an image you would like to use as the browse button.</w:t>
        </w:r>
      </w:ins>
    </w:p>
    <w:p w:rsidR="00492A41" w:rsidRDefault="00492A41" w:rsidP="00492A41">
      <w:pPr>
        <w:pStyle w:val="item-type"/>
        <w:rPr>
          <w:ins w:id="15" w:author="Unknown"/>
        </w:rPr>
      </w:pPr>
      <w:ins w:id="16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7" w:author="Unknown"/>
        </w:rPr>
      </w:pPr>
      <w:ins w:id="18" w:author="Unknown">
        <w:r>
          <w:fldChar w:fldCharType="begin"/>
        </w:r>
        <w:r>
          <w:instrText xml:space="preserve"> HYPERLINK "http://www.uploadify.com/documentation/options/buttontext/" </w:instrText>
        </w:r>
        <w:r>
          <w:fldChar w:fldCharType="separate"/>
        </w:r>
        <w:proofErr w:type="gramStart"/>
        <w:r>
          <w:rPr>
            <w:rStyle w:val="a3"/>
          </w:rPr>
          <w:t>buttonText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9" w:author="Unknown"/>
        </w:rPr>
      </w:pPr>
      <w:proofErr w:type="gramStart"/>
      <w:ins w:id="20" w:author="Unknown">
        <w:r>
          <w:t>The text that appears on the default button.</w:t>
        </w:r>
        <w:proofErr w:type="gramEnd"/>
      </w:ins>
    </w:p>
    <w:p w:rsidR="00492A41" w:rsidRDefault="00492A41" w:rsidP="00492A41">
      <w:pPr>
        <w:pStyle w:val="item-type"/>
        <w:rPr>
          <w:ins w:id="21" w:author="Unknown"/>
        </w:rPr>
      </w:pPr>
      <w:ins w:id="22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23" w:author="Unknown"/>
        </w:rPr>
      </w:pPr>
      <w:ins w:id="24" w:author="Unknown">
        <w:r>
          <w:fldChar w:fldCharType="begin"/>
        </w:r>
        <w:r>
          <w:instrText xml:space="preserve"> HYPERLINK "http://www.uploadify.com/documentation/options/cancelimg/" </w:instrText>
        </w:r>
        <w:r>
          <w:fldChar w:fldCharType="separate"/>
        </w:r>
        <w:proofErr w:type="gramStart"/>
        <w:r>
          <w:rPr>
            <w:rStyle w:val="a3"/>
          </w:rPr>
          <w:t>cancelImg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25" w:author="Unknown"/>
        </w:rPr>
      </w:pPr>
      <w:ins w:id="26" w:author="Unknown">
        <w:r>
          <w:t>The path to an image you would like to use as the cancel button.</w:t>
        </w:r>
      </w:ins>
    </w:p>
    <w:p w:rsidR="00492A41" w:rsidRDefault="00492A41" w:rsidP="00492A41">
      <w:pPr>
        <w:pStyle w:val="item-type"/>
        <w:rPr>
          <w:ins w:id="27" w:author="Unknown"/>
        </w:rPr>
      </w:pPr>
      <w:ins w:id="28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29" w:author="Unknown"/>
        </w:rPr>
      </w:pPr>
      <w:ins w:id="30" w:author="Unknown">
        <w:r>
          <w:fldChar w:fldCharType="begin"/>
        </w:r>
        <w:r>
          <w:instrText xml:space="preserve"> HYPERLINK "http://www.uploadify.com/documentation/options/checkscript/" </w:instrText>
        </w:r>
        <w:r>
          <w:fldChar w:fldCharType="separate"/>
        </w:r>
        <w:proofErr w:type="gramStart"/>
        <w:r>
          <w:rPr>
            <w:rStyle w:val="a3"/>
          </w:rPr>
          <w:t>checkScript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31" w:author="Unknown"/>
        </w:rPr>
      </w:pPr>
      <w:proofErr w:type="gramStart"/>
      <w:ins w:id="32" w:author="Unknown">
        <w:r>
          <w:t>The path to the back-end script that checks for pre-existing files on the server.</w:t>
        </w:r>
        <w:proofErr w:type="gramEnd"/>
      </w:ins>
    </w:p>
    <w:p w:rsidR="00492A41" w:rsidRDefault="00492A41" w:rsidP="00492A41">
      <w:pPr>
        <w:pStyle w:val="item-type"/>
        <w:rPr>
          <w:ins w:id="33" w:author="Unknown"/>
        </w:rPr>
      </w:pPr>
      <w:ins w:id="34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35" w:author="Unknown"/>
        </w:rPr>
      </w:pPr>
      <w:ins w:id="36" w:author="Unknown">
        <w:r>
          <w:fldChar w:fldCharType="begin"/>
        </w:r>
        <w:r>
          <w:instrText xml:space="preserve"> HYPERLINK "http://www.uploadify.com/documentation/options/displaydata/" </w:instrText>
        </w:r>
        <w:r>
          <w:fldChar w:fldCharType="separate"/>
        </w:r>
        <w:proofErr w:type="gramStart"/>
        <w:r>
          <w:rPr>
            <w:rStyle w:val="a3"/>
          </w:rPr>
          <w:t>displayData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37" w:author="Unknown"/>
        </w:rPr>
      </w:pPr>
      <w:proofErr w:type="gramStart"/>
      <w:ins w:id="38" w:author="Unknown">
        <w:r>
          <w:t>The type of data to display in the queue item during an upload.</w:t>
        </w:r>
        <w:proofErr w:type="gramEnd"/>
      </w:ins>
    </w:p>
    <w:p w:rsidR="00492A41" w:rsidRDefault="00492A41" w:rsidP="00492A41">
      <w:pPr>
        <w:pStyle w:val="item-type"/>
        <w:rPr>
          <w:ins w:id="39" w:author="Unknown"/>
        </w:rPr>
      </w:pPr>
      <w:ins w:id="40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41" w:author="Unknown"/>
        </w:rPr>
      </w:pPr>
      <w:ins w:id="42" w:author="Unknown">
        <w:r>
          <w:fldChar w:fldCharType="begin"/>
        </w:r>
        <w:r>
          <w:instrText xml:space="preserve"> HYPERLINK "http://www.uploadify.com/documentation/options/expressinstall/" </w:instrText>
        </w:r>
        <w:r>
          <w:fldChar w:fldCharType="separate"/>
        </w:r>
        <w:proofErr w:type="gramStart"/>
        <w:r>
          <w:rPr>
            <w:rStyle w:val="a3"/>
          </w:rPr>
          <w:t>expressInstall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43" w:author="Unknown"/>
        </w:rPr>
      </w:pPr>
      <w:proofErr w:type="gramStart"/>
      <w:ins w:id="44" w:author="Unknown">
        <w:r>
          <w:t>The path to the expressInstall.swf file.</w:t>
        </w:r>
        <w:proofErr w:type="gramEnd"/>
      </w:ins>
    </w:p>
    <w:p w:rsidR="00492A41" w:rsidRDefault="00492A41" w:rsidP="00492A41">
      <w:pPr>
        <w:pStyle w:val="item-type"/>
        <w:rPr>
          <w:ins w:id="45" w:author="Unknown"/>
        </w:rPr>
      </w:pPr>
      <w:ins w:id="46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47" w:author="Unknown"/>
        </w:rPr>
      </w:pPr>
      <w:ins w:id="48" w:author="Unknown">
        <w:r>
          <w:fldChar w:fldCharType="begin"/>
        </w:r>
        <w:r>
          <w:instrText xml:space="preserve"> HYPERLINK "http://www.uploadify.com/documentation/options/filedataname/" </w:instrText>
        </w:r>
        <w:r>
          <w:fldChar w:fldCharType="separate"/>
        </w:r>
        <w:proofErr w:type="gramStart"/>
        <w:r>
          <w:rPr>
            <w:rStyle w:val="a3"/>
          </w:rPr>
          <w:t>fileDataName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49" w:author="Unknown"/>
        </w:rPr>
      </w:pPr>
      <w:proofErr w:type="gramStart"/>
      <w:ins w:id="50" w:author="Unknown">
        <w:r>
          <w:t>The name of your files array in the back-end script.</w:t>
        </w:r>
        <w:proofErr w:type="gramEnd"/>
      </w:ins>
    </w:p>
    <w:p w:rsidR="00492A41" w:rsidRDefault="00492A41" w:rsidP="00492A41">
      <w:pPr>
        <w:pStyle w:val="item-type"/>
        <w:rPr>
          <w:ins w:id="51" w:author="Unknown"/>
        </w:rPr>
      </w:pPr>
      <w:ins w:id="52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53" w:author="Unknown"/>
        </w:rPr>
      </w:pPr>
      <w:ins w:id="54" w:author="Unknown">
        <w:r>
          <w:fldChar w:fldCharType="begin"/>
        </w:r>
        <w:r>
          <w:instrText xml:space="preserve"> HYPERLINK "http://www.uploadify.com/documentation/options/filedesc/" </w:instrText>
        </w:r>
        <w:r>
          <w:fldChar w:fldCharType="separate"/>
        </w:r>
        <w:proofErr w:type="gramStart"/>
        <w:r>
          <w:rPr>
            <w:rStyle w:val="a3"/>
          </w:rPr>
          <w:t>fileDesc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55" w:author="Unknown"/>
        </w:rPr>
      </w:pPr>
      <w:proofErr w:type="gramStart"/>
      <w:ins w:id="56" w:author="Unknown">
        <w:r>
          <w:t>The text that will appear in the file type drop down at the bottom of the browse dialog box.</w:t>
        </w:r>
        <w:proofErr w:type="gramEnd"/>
      </w:ins>
    </w:p>
    <w:p w:rsidR="00492A41" w:rsidRDefault="00492A41" w:rsidP="00492A41">
      <w:pPr>
        <w:pStyle w:val="item-type"/>
        <w:rPr>
          <w:ins w:id="57" w:author="Unknown"/>
        </w:rPr>
      </w:pPr>
      <w:ins w:id="58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59" w:author="Unknown"/>
        </w:rPr>
      </w:pPr>
      <w:ins w:id="60" w:author="Unknown">
        <w:r>
          <w:fldChar w:fldCharType="begin"/>
        </w:r>
        <w:r>
          <w:instrText xml:space="preserve"> HYPERLINK "http://www.uploadify.com/documentation/options/fileext/" </w:instrText>
        </w:r>
        <w:r>
          <w:fldChar w:fldCharType="separate"/>
        </w:r>
        <w:proofErr w:type="gramStart"/>
        <w:r>
          <w:rPr>
            <w:rStyle w:val="a3"/>
          </w:rPr>
          <w:t>fileExt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61" w:author="Unknown"/>
        </w:rPr>
      </w:pPr>
      <w:proofErr w:type="gramStart"/>
      <w:ins w:id="62" w:author="Unknown">
        <w:r>
          <w:t>A list of file extensions that are allowed for upload.</w:t>
        </w:r>
        <w:proofErr w:type="gramEnd"/>
      </w:ins>
    </w:p>
    <w:p w:rsidR="00492A41" w:rsidRDefault="00492A41" w:rsidP="00492A41">
      <w:pPr>
        <w:pStyle w:val="item-type"/>
        <w:rPr>
          <w:ins w:id="63" w:author="Unknown"/>
        </w:rPr>
      </w:pPr>
      <w:ins w:id="64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65" w:author="Unknown"/>
        </w:rPr>
      </w:pPr>
      <w:ins w:id="66" w:author="Unknown">
        <w:r>
          <w:fldChar w:fldCharType="begin"/>
        </w:r>
        <w:r>
          <w:instrText xml:space="preserve"> HYPERLINK "http://www.uploadify.com/documentation/options/folder/" </w:instrText>
        </w:r>
        <w:r>
          <w:fldChar w:fldCharType="separate"/>
        </w:r>
        <w:proofErr w:type="gramStart"/>
        <w:r>
          <w:rPr>
            <w:rStyle w:val="a3"/>
          </w:rPr>
          <w:t>folder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67" w:author="Unknown"/>
        </w:rPr>
      </w:pPr>
      <w:proofErr w:type="gramStart"/>
      <w:ins w:id="68" w:author="Unknown">
        <w:r>
          <w:t>The path to the folder where you want to save the files.</w:t>
        </w:r>
        <w:proofErr w:type="gramEnd"/>
      </w:ins>
    </w:p>
    <w:p w:rsidR="00492A41" w:rsidRDefault="00492A41" w:rsidP="00492A41">
      <w:pPr>
        <w:pStyle w:val="item-type"/>
        <w:rPr>
          <w:ins w:id="69" w:author="Unknown"/>
        </w:rPr>
      </w:pPr>
      <w:ins w:id="70" w:author="Unknown">
        <w:r>
          <w:t>(</w:t>
        </w:r>
        <w:proofErr w:type="gramStart"/>
        <w:r>
          <w:t>integer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71" w:author="Unknown"/>
        </w:rPr>
      </w:pPr>
      <w:ins w:id="72" w:author="Unknown">
        <w:r>
          <w:fldChar w:fldCharType="begin"/>
        </w:r>
        <w:r>
          <w:instrText xml:space="preserve"> HYPERLINK "http://www.uploadify.com/documentation/options/height/" </w:instrText>
        </w:r>
        <w:r>
          <w:fldChar w:fldCharType="separate"/>
        </w:r>
        <w:proofErr w:type="gramStart"/>
        <w:r>
          <w:rPr>
            <w:rStyle w:val="a3"/>
          </w:rPr>
          <w:t>height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73" w:author="Unknown"/>
        </w:rPr>
      </w:pPr>
      <w:proofErr w:type="gramStart"/>
      <w:ins w:id="74" w:author="Unknown">
        <w:r>
          <w:t>The height of the browse button.</w:t>
        </w:r>
        <w:proofErr w:type="gramEnd"/>
      </w:ins>
    </w:p>
    <w:p w:rsidR="00492A41" w:rsidRDefault="00492A41" w:rsidP="00492A41">
      <w:pPr>
        <w:pStyle w:val="item-type"/>
        <w:rPr>
          <w:ins w:id="75" w:author="Unknown"/>
        </w:rPr>
      </w:pPr>
      <w:ins w:id="76" w:author="Unknown">
        <w:r>
          <w:t>(</w:t>
        </w:r>
        <w:proofErr w:type="spellStart"/>
        <w:proofErr w:type="gramStart"/>
        <w:r>
          <w:t>boolean</w:t>
        </w:r>
        <w:proofErr w:type="spellEnd"/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77" w:author="Unknown"/>
        </w:rPr>
      </w:pPr>
      <w:ins w:id="78" w:author="Unknown">
        <w:r>
          <w:fldChar w:fldCharType="begin"/>
        </w:r>
        <w:r>
          <w:instrText xml:space="preserve"> HYPERLINK "http://www.uploadify.com/documentation/options/hidebutton/" </w:instrText>
        </w:r>
        <w:r>
          <w:fldChar w:fldCharType="separate"/>
        </w:r>
        <w:proofErr w:type="gramStart"/>
        <w:r>
          <w:rPr>
            <w:rStyle w:val="a3"/>
          </w:rPr>
          <w:t>hideButton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79" w:author="Unknown"/>
        </w:rPr>
      </w:pPr>
      <w:ins w:id="80" w:author="Unknown">
        <w:r>
          <w:t>Enable to hide the flash button so you can style the underlying DIV element.</w:t>
        </w:r>
      </w:ins>
    </w:p>
    <w:p w:rsidR="00492A41" w:rsidRDefault="00492A41" w:rsidP="00492A41">
      <w:pPr>
        <w:pStyle w:val="item-type"/>
        <w:rPr>
          <w:ins w:id="81" w:author="Unknown"/>
        </w:rPr>
      </w:pPr>
      <w:ins w:id="82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83" w:author="Unknown"/>
        </w:rPr>
      </w:pPr>
      <w:ins w:id="84" w:author="Unknown">
        <w:r>
          <w:fldChar w:fldCharType="begin"/>
        </w:r>
        <w:r>
          <w:instrText xml:space="preserve"> HYPERLINK "http://www.uploadify.com/documentation/options/method/" </w:instrText>
        </w:r>
        <w:r>
          <w:fldChar w:fldCharType="separate"/>
        </w:r>
        <w:proofErr w:type="gramStart"/>
        <w:r>
          <w:rPr>
            <w:rStyle w:val="a3"/>
          </w:rPr>
          <w:t>method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85" w:author="Unknown"/>
        </w:rPr>
      </w:pPr>
      <w:proofErr w:type="gramStart"/>
      <w:ins w:id="86" w:author="Unknown">
        <w:r>
          <w:t xml:space="preserve">The form method for sending </w:t>
        </w:r>
        <w:proofErr w:type="spellStart"/>
        <w:r>
          <w:t>scriptData</w:t>
        </w:r>
        <w:proofErr w:type="spellEnd"/>
        <w:r>
          <w:t xml:space="preserve"> to the back-end script.</w:t>
        </w:r>
        <w:proofErr w:type="gramEnd"/>
      </w:ins>
    </w:p>
    <w:p w:rsidR="00492A41" w:rsidRDefault="00492A41" w:rsidP="00492A41">
      <w:pPr>
        <w:pStyle w:val="item-type"/>
        <w:rPr>
          <w:ins w:id="87" w:author="Unknown"/>
        </w:rPr>
      </w:pPr>
      <w:ins w:id="88" w:author="Unknown">
        <w:r>
          <w:t>(</w:t>
        </w:r>
        <w:proofErr w:type="spellStart"/>
        <w:proofErr w:type="gramStart"/>
        <w:r>
          <w:t>boolean</w:t>
        </w:r>
        <w:proofErr w:type="spellEnd"/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89" w:author="Unknown"/>
        </w:rPr>
      </w:pPr>
      <w:ins w:id="90" w:author="Unknown">
        <w:r>
          <w:fldChar w:fldCharType="begin"/>
        </w:r>
        <w:r>
          <w:instrText xml:space="preserve"> HYPERLINK "http://www.uploadify.com/documentation/options/multi/" </w:instrText>
        </w:r>
        <w:r>
          <w:fldChar w:fldCharType="separate"/>
        </w:r>
        <w:proofErr w:type="gramStart"/>
        <w:r>
          <w:rPr>
            <w:rStyle w:val="a3"/>
          </w:rPr>
          <w:t>multi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91" w:author="Unknown"/>
        </w:rPr>
      </w:pPr>
      <w:ins w:id="92" w:author="Unknown">
        <w:r>
          <w:t>Allow multiple file uploads.</w:t>
        </w:r>
      </w:ins>
    </w:p>
    <w:p w:rsidR="00492A41" w:rsidRDefault="00492A41" w:rsidP="00492A41">
      <w:pPr>
        <w:pStyle w:val="item-type"/>
        <w:rPr>
          <w:ins w:id="93" w:author="Unknown"/>
        </w:rPr>
      </w:pPr>
      <w:ins w:id="94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95" w:author="Unknown"/>
        </w:rPr>
      </w:pPr>
      <w:ins w:id="96" w:author="Unknown">
        <w:r>
          <w:fldChar w:fldCharType="begin"/>
        </w:r>
        <w:r>
          <w:instrText xml:space="preserve"> HYPERLINK "http://www.uploadify.com/documentation/options/queueid/" </w:instrText>
        </w:r>
        <w:r>
          <w:fldChar w:fldCharType="separate"/>
        </w:r>
        <w:proofErr w:type="gramStart"/>
        <w:r>
          <w:rPr>
            <w:rStyle w:val="a3"/>
          </w:rPr>
          <w:t>queueID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97" w:author="Unknown"/>
        </w:rPr>
      </w:pPr>
      <w:ins w:id="98" w:author="Unknown">
        <w:r>
          <w:t>The ID of the element on the page you want to use as your file queue.</w:t>
        </w:r>
      </w:ins>
    </w:p>
    <w:p w:rsidR="00492A41" w:rsidRDefault="00492A41" w:rsidP="00492A41">
      <w:pPr>
        <w:pStyle w:val="item-type"/>
        <w:rPr>
          <w:ins w:id="99" w:author="Unknown"/>
        </w:rPr>
      </w:pPr>
      <w:ins w:id="100" w:author="Unknown">
        <w:r>
          <w:t>(</w:t>
        </w:r>
        <w:proofErr w:type="gramStart"/>
        <w:r>
          <w:t>integer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01" w:author="Unknown"/>
        </w:rPr>
      </w:pPr>
      <w:ins w:id="102" w:author="Unknown">
        <w:r>
          <w:fldChar w:fldCharType="begin"/>
        </w:r>
        <w:r>
          <w:instrText xml:space="preserve"> HYPERLINK "http://www.uploadify.com/documentation/options/queuesizelimit/" </w:instrText>
        </w:r>
        <w:r>
          <w:fldChar w:fldCharType="separate"/>
        </w:r>
        <w:proofErr w:type="gramStart"/>
        <w:r>
          <w:rPr>
            <w:rStyle w:val="a3"/>
          </w:rPr>
          <w:t>queueSizeLimit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03" w:author="Unknown"/>
        </w:rPr>
      </w:pPr>
      <w:proofErr w:type="gramStart"/>
      <w:ins w:id="104" w:author="Unknown">
        <w:r>
          <w:t>The limit of files that can be in the queue at one time.</w:t>
        </w:r>
        <w:proofErr w:type="gramEnd"/>
      </w:ins>
    </w:p>
    <w:p w:rsidR="00492A41" w:rsidRDefault="00492A41" w:rsidP="00492A41">
      <w:pPr>
        <w:pStyle w:val="item-type"/>
        <w:rPr>
          <w:ins w:id="105" w:author="Unknown"/>
        </w:rPr>
      </w:pPr>
      <w:ins w:id="106" w:author="Unknown">
        <w:r>
          <w:t>(</w:t>
        </w:r>
        <w:proofErr w:type="spellStart"/>
        <w:proofErr w:type="gramStart"/>
        <w:r>
          <w:t>boolean</w:t>
        </w:r>
        <w:proofErr w:type="spellEnd"/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07" w:author="Unknown"/>
        </w:rPr>
      </w:pPr>
      <w:ins w:id="108" w:author="Unknown">
        <w:r>
          <w:fldChar w:fldCharType="begin"/>
        </w:r>
        <w:r>
          <w:instrText xml:space="preserve"> HYPERLINK "http://www.uploadify.com/documentation/options/removecompleted/" </w:instrText>
        </w:r>
        <w:r>
          <w:fldChar w:fldCharType="separate"/>
        </w:r>
        <w:proofErr w:type="gramStart"/>
        <w:r>
          <w:rPr>
            <w:rStyle w:val="a3"/>
          </w:rPr>
          <w:t>removeCompleted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09" w:author="Unknown"/>
        </w:rPr>
      </w:pPr>
      <w:ins w:id="110" w:author="Unknown">
        <w:r>
          <w:t>Enable automatic removal of the queue item for completed uploads.</w:t>
        </w:r>
      </w:ins>
    </w:p>
    <w:p w:rsidR="00492A41" w:rsidRDefault="00492A41" w:rsidP="00492A41">
      <w:pPr>
        <w:pStyle w:val="item-type"/>
        <w:rPr>
          <w:ins w:id="111" w:author="Unknown"/>
        </w:rPr>
      </w:pPr>
      <w:ins w:id="112" w:author="Unknown">
        <w:r>
          <w:t>(</w:t>
        </w:r>
        <w:proofErr w:type="spellStart"/>
        <w:proofErr w:type="gramStart"/>
        <w:r>
          <w:t>boolean</w:t>
        </w:r>
        <w:proofErr w:type="spellEnd"/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13" w:author="Unknown"/>
        </w:rPr>
      </w:pPr>
      <w:ins w:id="114" w:author="Unknown">
        <w:r>
          <w:fldChar w:fldCharType="begin"/>
        </w:r>
        <w:r>
          <w:instrText xml:space="preserve"> HYPERLINK "http://www.uploadify.com/documentation/options/rollover/" </w:instrText>
        </w:r>
        <w:r>
          <w:fldChar w:fldCharType="separate"/>
        </w:r>
        <w:proofErr w:type="gramStart"/>
        <w:r>
          <w:rPr>
            <w:rStyle w:val="a3"/>
          </w:rPr>
          <w:t>rollover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15" w:author="Unknown"/>
        </w:rPr>
      </w:pPr>
      <w:ins w:id="116" w:author="Unknown">
        <w:r>
          <w:t>Enable to activate rollover states for your browse button.</w:t>
        </w:r>
      </w:ins>
    </w:p>
    <w:p w:rsidR="00492A41" w:rsidRDefault="00492A41" w:rsidP="00492A41">
      <w:pPr>
        <w:pStyle w:val="item-type"/>
        <w:rPr>
          <w:ins w:id="117" w:author="Unknown"/>
        </w:rPr>
      </w:pPr>
      <w:ins w:id="118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19" w:author="Unknown"/>
        </w:rPr>
      </w:pPr>
      <w:ins w:id="120" w:author="Unknown">
        <w:r>
          <w:fldChar w:fldCharType="begin"/>
        </w:r>
        <w:r>
          <w:instrText xml:space="preserve"> HYPERLINK "http://www.uploadify.com/documentation/options/script/" </w:instrText>
        </w:r>
        <w:r>
          <w:fldChar w:fldCharType="separate"/>
        </w:r>
        <w:proofErr w:type="gramStart"/>
        <w:r>
          <w:rPr>
            <w:rStyle w:val="a3"/>
          </w:rPr>
          <w:t>script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21" w:author="Unknown"/>
        </w:rPr>
      </w:pPr>
      <w:ins w:id="122" w:author="Unknown">
        <w:r>
          <w:t>The path to the back-end script that will process the file uploads.</w:t>
        </w:r>
      </w:ins>
    </w:p>
    <w:p w:rsidR="00492A41" w:rsidRDefault="00492A41" w:rsidP="00492A41">
      <w:pPr>
        <w:pStyle w:val="item-type"/>
        <w:rPr>
          <w:ins w:id="123" w:author="Unknown"/>
        </w:rPr>
      </w:pPr>
      <w:ins w:id="124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25" w:author="Unknown"/>
        </w:rPr>
      </w:pPr>
      <w:ins w:id="126" w:author="Unknown">
        <w:r>
          <w:fldChar w:fldCharType="begin"/>
        </w:r>
        <w:r>
          <w:instrText xml:space="preserve"> HYPERLINK "http://www.uploadify.com/documentation/options/scriptaccess/" </w:instrText>
        </w:r>
        <w:r>
          <w:fldChar w:fldCharType="separate"/>
        </w:r>
        <w:proofErr w:type="gramStart"/>
        <w:r>
          <w:rPr>
            <w:rStyle w:val="a3"/>
          </w:rPr>
          <w:t>scriptAccess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27" w:author="Unknown"/>
        </w:rPr>
      </w:pPr>
      <w:proofErr w:type="gramStart"/>
      <w:ins w:id="128" w:author="Unknown">
        <w:r>
          <w:t xml:space="preserve">The access mode for scripts in the main </w:t>
        </w:r>
        <w:proofErr w:type="spellStart"/>
        <w:r>
          <w:t>swf</w:t>
        </w:r>
        <w:proofErr w:type="spellEnd"/>
        <w:r>
          <w:t xml:space="preserve"> file.</w:t>
        </w:r>
        <w:proofErr w:type="gramEnd"/>
      </w:ins>
    </w:p>
    <w:p w:rsidR="00492A41" w:rsidRDefault="00492A41" w:rsidP="00492A41">
      <w:pPr>
        <w:pStyle w:val="item-type"/>
        <w:rPr>
          <w:ins w:id="129" w:author="Unknown"/>
        </w:rPr>
      </w:pPr>
      <w:ins w:id="130" w:author="Unknown">
        <w:r>
          <w:t>(JSON object with mixed types)</w:t>
        </w:r>
      </w:ins>
    </w:p>
    <w:p w:rsidR="00492A41" w:rsidRDefault="00492A41" w:rsidP="00492A41">
      <w:pPr>
        <w:pStyle w:val="item-title"/>
        <w:rPr>
          <w:ins w:id="131" w:author="Unknown"/>
        </w:rPr>
      </w:pPr>
      <w:ins w:id="132" w:author="Unknown">
        <w:r>
          <w:fldChar w:fldCharType="begin"/>
        </w:r>
        <w:r>
          <w:instrText xml:space="preserve"> HYPERLINK "http://www.uploadify.com/documentation/options/scriptdata/" </w:instrText>
        </w:r>
        <w:r>
          <w:fldChar w:fldCharType="separate"/>
        </w:r>
        <w:proofErr w:type="gramStart"/>
        <w:r>
          <w:rPr>
            <w:rStyle w:val="a3"/>
          </w:rPr>
          <w:t>scriptData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33" w:author="Unknown"/>
        </w:rPr>
      </w:pPr>
      <w:ins w:id="134" w:author="Unknown">
        <w:r>
          <w:t>An object containing name/value pairs with additional information that should be sent to the back-end script when processing a file upload.</w:t>
        </w:r>
      </w:ins>
    </w:p>
    <w:p w:rsidR="00492A41" w:rsidRDefault="00492A41" w:rsidP="00492A41">
      <w:pPr>
        <w:pStyle w:val="item-type"/>
        <w:rPr>
          <w:ins w:id="135" w:author="Unknown"/>
        </w:rPr>
      </w:pPr>
      <w:ins w:id="136" w:author="Unknown">
        <w:r>
          <w:t>(</w:t>
        </w:r>
        <w:proofErr w:type="gramStart"/>
        <w:r>
          <w:t>integer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37" w:author="Unknown"/>
        </w:rPr>
      </w:pPr>
      <w:ins w:id="138" w:author="Unknown">
        <w:r>
          <w:fldChar w:fldCharType="begin"/>
        </w:r>
        <w:r>
          <w:instrText xml:space="preserve"> HYPERLINK "http://www.uploadify.com/documentation/options/simuploadlimit/" </w:instrText>
        </w:r>
        <w:r>
          <w:fldChar w:fldCharType="separate"/>
        </w:r>
        <w:proofErr w:type="gramStart"/>
        <w:r>
          <w:rPr>
            <w:rStyle w:val="a3"/>
          </w:rPr>
          <w:t>simUploadLimit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39" w:author="Unknown"/>
        </w:rPr>
      </w:pPr>
      <w:ins w:id="140" w:author="Unknown">
        <w:r>
          <w:t xml:space="preserve">The limit of uploads that can run simultaneously per </w:t>
        </w:r>
        <w:proofErr w:type="spellStart"/>
        <w:r>
          <w:t>Uploadify</w:t>
        </w:r>
        <w:proofErr w:type="spellEnd"/>
        <w:r>
          <w:t xml:space="preserve"> instance.</w:t>
        </w:r>
      </w:ins>
    </w:p>
    <w:p w:rsidR="00492A41" w:rsidRDefault="00492A41" w:rsidP="00492A41">
      <w:pPr>
        <w:pStyle w:val="item-type"/>
        <w:rPr>
          <w:ins w:id="141" w:author="Unknown"/>
        </w:rPr>
      </w:pPr>
      <w:ins w:id="142" w:author="Unknown">
        <w:r>
          <w:t>(</w:t>
        </w:r>
        <w:proofErr w:type="gramStart"/>
        <w:r>
          <w:t>integer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43" w:author="Unknown"/>
        </w:rPr>
      </w:pPr>
      <w:ins w:id="144" w:author="Unknown">
        <w:r>
          <w:fldChar w:fldCharType="begin"/>
        </w:r>
        <w:r>
          <w:instrText xml:space="preserve"> HYPERLINK "http://www.uploadify.com/documentation/options/sizelimit/" </w:instrText>
        </w:r>
        <w:r>
          <w:fldChar w:fldCharType="separate"/>
        </w:r>
        <w:proofErr w:type="gramStart"/>
        <w:r>
          <w:rPr>
            <w:rStyle w:val="a3"/>
          </w:rPr>
          <w:t>sizeLimit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45" w:author="Unknown"/>
        </w:rPr>
      </w:pPr>
      <w:ins w:id="146" w:author="Unknown">
        <w:r>
          <w:t xml:space="preserve">The size </w:t>
        </w:r>
        <w:proofErr w:type="gramStart"/>
        <w:r>
          <w:t>limit in bytes for each file upload</w:t>
        </w:r>
        <w:proofErr w:type="gramEnd"/>
        <w:r>
          <w:t>.</w:t>
        </w:r>
      </w:ins>
    </w:p>
    <w:p w:rsidR="00492A41" w:rsidRDefault="00492A41" w:rsidP="00492A41">
      <w:pPr>
        <w:pStyle w:val="item-type"/>
        <w:rPr>
          <w:ins w:id="147" w:author="Unknown"/>
        </w:rPr>
      </w:pPr>
      <w:ins w:id="148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49" w:author="Unknown"/>
        </w:rPr>
      </w:pPr>
      <w:ins w:id="150" w:author="Unknown">
        <w:r>
          <w:fldChar w:fldCharType="begin"/>
        </w:r>
        <w:r>
          <w:instrText xml:space="preserve"> HYPERLINK "http://www.uploadify.com/documentation/options/uploader/" </w:instrText>
        </w:r>
        <w:r>
          <w:fldChar w:fldCharType="separate"/>
        </w:r>
        <w:proofErr w:type="gramStart"/>
        <w:r>
          <w:rPr>
            <w:rStyle w:val="a3"/>
          </w:rPr>
          <w:t>uploader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51" w:author="Unknown"/>
        </w:rPr>
      </w:pPr>
      <w:proofErr w:type="gramStart"/>
      <w:ins w:id="152" w:author="Unknown">
        <w:r>
          <w:t>The path to the uploadify.swf file.</w:t>
        </w:r>
        <w:proofErr w:type="gramEnd"/>
      </w:ins>
    </w:p>
    <w:p w:rsidR="00492A41" w:rsidRDefault="00492A41" w:rsidP="00492A41">
      <w:pPr>
        <w:pStyle w:val="item-type"/>
        <w:rPr>
          <w:ins w:id="153" w:author="Unknown"/>
        </w:rPr>
      </w:pPr>
      <w:ins w:id="154" w:author="Unknown">
        <w:r>
          <w:t>(</w:t>
        </w:r>
        <w:proofErr w:type="gramStart"/>
        <w:r>
          <w:t>integer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55" w:author="Unknown"/>
        </w:rPr>
      </w:pPr>
      <w:ins w:id="156" w:author="Unknown">
        <w:r>
          <w:fldChar w:fldCharType="begin"/>
        </w:r>
        <w:r>
          <w:instrText xml:space="preserve"> HYPERLINK "http://www.uploadify.com/documentation/options/width/" </w:instrText>
        </w:r>
        <w:r>
          <w:fldChar w:fldCharType="separate"/>
        </w:r>
        <w:proofErr w:type="gramStart"/>
        <w:r>
          <w:rPr>
            <w:rStyle w:val="a3"/>
          </w:rPr>
          <w:t>width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57" w:author="Unknown"/>
        </w:rPr>
      </w:pPr>
      <w:proofErr w:type="gramStart"/>
      <w:ins w:id="158" w:author="Unknown">
        <w:r>
          <w:t>The width of the browse button.</w:t>
        </w:r>
        <w:proofErr w:type="gramEnd"/>
      </w:ins>
    </w:p>
    <w:p w:rsidR="00492A41" w:rsidRDefault="00492A41" w:rsidP="00492A41">
      <w:pPr>
        <w:pStyle w:val="item-type"/>
        <w:rPr>
          <w:ins w:id="159" w:author="Unknown"/>
        </w:rPr>
      </w:pPr>
      <w:ins w:id="160" w:author="Unknown">
        <w:r>
          <w:t>(</w:t>
        </w:r>
        <w:proofErr w:type="gramStart"/>
        <w:r>
          <w:t>string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61" w:author="Unknown"/>
        </w:rPr>
      </w:pPr>
      <w:ins w:id="162" w:author="Unknown">
        <w:r>
          <w:fldChar w:fldCharType="begin"/>
        </w:r>
        <w:r>
          <w:instrText xml:space="preserve"> HYPERLINK "http://www.uploadify.com/documentation/options/wmode/" </w:instrText>
        </w:r>
        <w:r>
          <w:fldChar w:fldCharType="separate"/>
        </w:r>
        <w:proofErr w:type="gramStart"/>
        <w:r>
          <w:rPr>
            <w:rStyle w:val="a3"/>
          </w:rPr>
          <w:t>wmode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63" w:author="Unknown"/>
        </w:rPr>
      </w:pPr>
      <w:proofErr w:type="gramStart"/>
      <w:ins w:id="164" w:author="Unknown">
        <w:r>
          <w:t xml:space="preserve">The </w:t>
        </w:r>
        <w:proofErr w:type="spellStart"/>
        <w:r>
          <w:t>wmode</w:t>
        </w:r>
        <w:proofErr w:type="spellEnd"/>
        <w:r>
          <w:t xml:space="preserve"> of the flash file.</w:t>
        </w:r>
        <w:proofErr w:type="gramEnd"/>
      </w:ins>
    </w:p>
    <w:p w:rsidR="00492A41" w:rsidRDefault="00492A41" w:rsidP="00492A41">
      <w:pPr>
        <w:pStyle w:val="2"/>
        <w:rPr>
          <w:ins w:id="165" w:author="Unknown"/>
        </w:rPr>
      </w:pPr>
      <w:ins w:id="166" w:author="Unknown">
        <w:r>
          <w:object w:dxaOrig="1440" w:dyaOrig="1440">
            <v:shape id="_x0000_i1189" type="#_x0000_t75" style="width:59.25pt;height:23.25pt" o:ole="">
              <v:imagedata r:id="rId7" o:title=""/>
            </v:shape>
            <w:control r:id="rId8" w:name="sIFR_replacement_4" w:shapeid="_x0000_i1189"/>
          </w:object>
        </w:r>
        <w:r>
          <w:rPr>
            <w:rStyle w:val="sifr-alternate"/>
          </w:rPr>
          <w:t>Events</w:t>
        </w:r>
      </w:ins>
    </w:p>
    <w:p w:rsidR="00492A41" w:rsidRDefault="00492A41" w:rsidP="00492A41">
      <w:pPr>
        <w:pStyle w:val="item-type"/>
        <w:rPr>
          <w:ins w:id="167" w:author="Unknown"/>
        </w:rPr>
      </w:pPr>
      <w:ins w:id="168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69" w:author="Unknown"/>
        </w:rPr>
      </w:pPr>
      <w:ins w:id="170" w:author="Unknown">
        <w:r>
          <w:fldChar w:fldCharType="begin"/>
        </w:r>
        <w:r>
          <w:instrText xml:space="preserve"> HYPERLINK "http://www.uploadify.com/documentation/events/onallcomplete/" </w:instrText>
        </w:r>
        <w:r>
          <w:fldChar w:fldCharType="separate"/>
        </w:r>
        <w:proofErr w:type="gramStart"/>
        <w:r>
          <w:rPr>
            <w:rStyle w:val="a3"/>
          </w:rPr>
          <w:t>onAllComplete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71" w:author="Unknown"/>
        </w:rPr>
      </w:pPr>
      <w:ins w:id="172" w:author="Unknown">
        <w:r>
          <w:t>Triggers once when all files in the queue have finished uploading.</w:t>
        </w:r>
      </w:ins>
    </w:p>
    <w:p w:rsidR="00492A41" w:rsidRDefault="00492A41" w:rsidP="00492A41">
      <w:pPr>
        <w:pStyle w:val="item-type"/>
        <w:rPr>
          <w:ins w:id="173" w:author="Unknown"/>
        </w:rPr>
      </w:pPr>
      <w:ins w:id="174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75" w:author="Unknown"/>
        </w:rPr>
      </w:pPr>
      <w:ins w:id="176" w:author="Unknown">
        <w:r>
          <w:fldChar w:fldCharType="begin"/>
        </w:r>
        <w:r>
          <w:instrText xml:space="preserve"> HYPERLINK "http://www.uploadify.com/documentation/events/oncancel/" </w:instrText>
        </w:r>
        <w:r>
          <w:fldChar w:fldCharType="separate"/>
        </w:r>
        <w:proofErr w:type="gramStart"/>
        <w:r>
          <w:rPr>
            <w:rStyle w:val="a3"/>
          </w:rPr>
          <w:t>onCancel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77" w:author="Unknown"/>
        </w:rPr>
      </w:pPr>
      <w:proofErr w:type="gramStart"/>
      <w:ins w:id="178" w:author="Unknown">
        <w:r>
          <w:t>Triggers once for each file that is removed from the queue.</w:t>
        </w:r>
        <w:proofErr w:type="gramEnd"/>
      </w:ins>
    </w:p>
    <w:p w:rsidR="00492A41" w:rsidRDefault="00492A41" w:rsidP="00492A41">
      <w:pPr>
        <w:pStyle w:val="item-type"/>
        <w:rPr>
          <w:ins w:id="179" w:author="Unknown"/>
        </w:rPr>
      </w:pPr>
      <w:ins w:id="180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81" w:author="Unknown"/>
        </w:rPr>
      </w:pPr>
      <w:ins w:id="182" w:author="Unknown">
        <w:r>
          <w:fldChar w:fldCharType="begin"/>
        </w:r>
        <w:r>
          <w:instrText xml:space="preserve"> HYPERLINK "http://www.uploadify.com/documentation/events/oncheck/" </w:instrText>
        </w:r>
        <w:r>
          <w:fldChar w:fldCharType="separate"/>
        </w:r>
        <w:proofErr w:type="gramStart"/>
        <w:r>
          <w:rPr>
            <w:rStyle w:val="a3"/>
          </w:rPr>
          <w:t>onCheck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83" w:author="Unknown"/>
        </w:rPr>
      </w:pPr>
      <w:proofErr w:type="gramStart"/>
      <w:ins w:id="184" w:author="Unknown">
        <w:r>
          <w:t>Triggers at the beginning of an upload if a file with the same name is detected.</w:t>
        </w:r>
        <w:proofErr w:type="gramEnd"/>
      </w:ins>
    </w:p>
    <w:p w:rsidR="00492A41" w:rsidRDefault="00492A41" w:rsidP="00492A41">
      <w:pPr>
        <w:pStyle w:val="item-type"/>
        <w:rPr>
          <w:ins w:id="185" w:author="Unknown"/>
        </w:rPr>
      </w:pPr>
      <w:ins w:id="186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87" w:author="Unknown"/>
        </w:rPr>
      </w:pPr>
      <w:ins w:id="188" w:author="Unknown">
        <w:r>
          <w:fldChar w:fldCharType="begin"/>
        </w:r>
        <w:r>
          <w:instrText xml:space="preserve"> HYPERLINK "http://www.uploadify.com/documentation/events/onclearqueue/" </w:instrText>
        </w:r>
        <w:r>
          <w:fldChar w:fldCharType="separate"/>
        </w:r>
        <w:proofErr w:type="gramStart"/>
        <w:r>
          <w:rPr>
            <w:rStyle w:val="a3"/>
          </w:rPr>
          <w:t>onClearQueue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89" w:author="Unknown"/>
        </w:rPr>
      </w:pPr>
      <w:ins w:id="190" w:author="Unknown">
        <w:r>
          <w:t xml:space="preserve">Triggers once when the </w:t>
        </w:r>
        <w:proofErr w:type="spellStart"/>
        <w:proofErr w:type="gramStart"/>
        <w:r>
          <w:t>uploadifyClearQueue</w:t>
        </w:r>
        <w:proofErr w:type="spellEnd"/>
        <w:r>
          <w:t>(</w:t>
        </w:r>
        <w:proofErr w:type="gramEnd"/>
        <w:r>
          <w:t>) method is called.</w:t>
        </w:r>
      </w:ins>
    </w:p>
    <w:p w:rsidR="00492A41" w:rsidRDefault="00492A41" w:rsidP="00492A41">
      <w:pPr>
        <w:pStyle w:val="item-type"/>
        <w:rPr>
          <w:ins w:id="191" w:author="Unknown"/>
        </w:rPr>
      </w:pPr>
      <w:ins w:id="192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93" w:author="Unknown"/>
        </w:rPr>
      </w:pPr>
      <w:ins w:id="194" w:author="Unknown">
        <w:r>
          <w:fldChar w:fldCharType="begin"/>
        </w:r>
        <w:r>
          <w:instrText xml:space="preserve"> HYPERLINK "http://www.uploadify.com/documentation/events/oncomplete-2/" </w:instrText>
        </w:r>
        <w:r>
          <w:fldChar w:fldCharType="separate"/>
        </w:r>
        <w:proofErr w:type="gramStart"/>
        <w:r>
          <w:rPr>
            <w:rStyle w:val="a3"/>
          </w:rPr>
          <w:t>onComplete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195" w:author="Unknown"/>
        </w:rPr>
      </w:pPr>
      <w:proofErr w:type="gramStart"/>
      <w:ins w:id="196" w:author="Unknown">
        <w:r>
          <w:t>Triggers once for each file upload that is completed.</w:t>
        </w:r>
        <w:proofErr w:type="gramEnd"/>
      </w:ins>
    </w:p>
    <w:p w:rsidR="00492A41" w:rsidRDefault="00492A41" w:rsidP="00492A41">
      <w:pPr>
        <w:pStyle w:val="item-type"/>
        <w:rPr>
          <w:ins w:id="197" w:author="Unknown"/>
        </w:rPr>
      </w:pPr>
      <w:ins w:id="198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199" w:author="Unknown"/>
        </w:rPr>
      </w:pPr>
      <w:ins w:id="200" w:author="Unknown">
        <w:r>
          <w:fldChar w:fldCharType="begin"/>
        </w:r>
        <w:r>
          <w:instrText xml:space="preserve"> HYPERLINK "http://www.uploadify.com/documentation/events/onerror/" </w:instrText>
        </w:r>
        <w:r>
          <w:fldChar w:fldCharType="separate"/>
        </w:r>
        <w:proofErr w:type="gramStart"/>
        <w:r>
          <w:rPr>
            <w:rStyle w:val="a3"/>
          </w:rPr>
          <w:t>onError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201" w:author="Unknown"/>
        </w:rPr>
      </w:pPr>
      <w:ins w:id="202" w:author="Unknown">
        <w:r>
          <w:t>Triggers when an error is returned for a file upload.</w:t>
        </w:r>
      </w:ins>
    </w:p>
    <w:p w:rsidR="00492A41" w:rsidRDefault="00492A41" w:rsidP="00492A41">
      <w:pPr>
        <w:pStyle w:val="item-type"/>
        <w:rPr>
          <w:ins w:id="203" w:author="Unknown"/>
        </w:rPr>
      </w:pPr>
      <w:ins w:id="204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205" w:author="Unknown"/>
        </w:rPr>
      </w:pPr>
      <w:ins w:id="206" w:author="Unknown">
        <w:r>
          <w:fldChar w:fldCharType="begin"/>
        </w:r>
        <w:r>
          <w:instrText xml:space="preserve"> HYPERLINK "http://www.uploadify.com/documentation/events/oninit/" </w:instrText>
        </w:r>
        <w:r>
          <w:fldChar w:fldCharType="separate"/>
        </w:r>
        <w:proofErr w:type="gramStart"/>
        <w:r>
          <w:rPr>
            <w:rStyle w:val="a3"/>
          </w:rPr>
          <w:t>onInit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207" w:author="Unknown"/>
        </w:rPr>
      </w:pPr>
      <w:ins w:id="208" w:author="Unknown">
        <w:r>
          <w:t xml:space="preserve">Triggers when the </w:t>
        </w:r>
        <w:proofErr w:type="spellStart"/>
        <w:r>
          <w:t>Uploadify</w:t>
        </w:r>
        <w:proofErr w:type="spellEnd"/>
        <w:r>
          <w:t xml:space="preserve"> instance is loaded.</w:t>
        </w:r>
      </w:ins>
    </w:p>
    <w:p w:rsidR="00492A41" w:rsidRDefault="00492A41" w:rsidP="00492A41">
      <w:pPr>
        <w:pStyle w:val="item-type"/>
        <w:rPr>
          <w:ins w:id="209" w:author="Unknown"/>
        </w:rPr>
      </w:pPr>
      <w:ins w:id="210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211" w:author="Unknown"/>
        </w:rPr>
      </w:pPr>
      <w:ins w:id="212" w:author="Unknown">
        <w:r>
          <w:fldChar w:fldCharType="begin"/>
        </w:r>
        <w:r>
          <w:instrText xml:space="preserve"> HYPERLINK "http://www.uploadify.com/documentation/events/onopen/" </w:instrText>
        </w:r>
        <w:r>
          <w:fldChar w:fldCharType="separate"/>
        </w:r>
        <w:proofErr w:type="gramStart"/>
        <w:r>
          <w:rPr>
            <w:rStyle w:val="a3"/>
          </w:rPr>
          <w:t>onOpen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213" w:author="Unknown"/>
        </w:rPr>
      </w:pPr>
      <w:proofErr w:type="gramStart"/>
      <w:ins w:id="214" w:author="Unknown">
        <w:r>
          <w:t>Triggers once when a file in the queue begins uploading.</w:t>
        </w:r>
        <w:proofErr w:type="gramEnd"/>
      </w:ins>
    </w:p>
    <w:p w:rsidR="00492A41" w:rsidRDefault="00492A41" w:rsidP="00492A41">
      <w:pPr>
        <w:pStyle w:val="item-type"/>
        <w:rPr>
          <w:ins w:id="215" w:author="Unknown"/>
        </w:rPr>
      </w:pPr>
      <w:ins w:id="216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217" w:author="Unknown"/>
        </w:rPr>
      </w:pPr>
      <w:ins w:id="218" w:author="Unknown">
        <w:r>
          <w:fldChar w:fldCharType="begin"/>
        </w:r>
        <w:r>
          <w:instrText xml:space="preserve"> HYPERLINK "http://www.uploadify.com/documentation/events/onprogess/" </w:instrText>
        </w:r>
        <w:r>
          <w:fldChar w:fldCharType="separate"/>
        </w:r>
        <w:proofErr w:type="gramStart"/>
        <w:r>
          <w:rPr>
            <w:rStyle w:val="a3"/>
          </w:rPr>
          <w:t>onProgess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219" w:author="Unknown"/>
        </w:rPr>
      </w:pPr>
      <w:ins w:id="220" w:author="Unknown">
        <w:r>
          <w:t>Triggers each time the progress of a file upload changes.</w:t>
        </w:r>
      </w:ins>
    </w:p>
    <w:p w:rsidR="00492A41" w:rsidRDefault="00492A41" w:rsidP="00492A41">
      <w:pPr>
        <w:pStyle w:val="item-type"/>
        <w:rPr>
          <w:ins w:id="221" w:author="Unknown"/>
        </w:rPr>
      </w:pPr>
      <w:ins w:id="222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223" w:author="Unknown"/>
        </w:rPr>
      </w:pPr>
      <w:ins w:id="224" w:author="Unknown">
        <w:r>
          <w:fldChar w:fldCharType="begin"/>
        </w:r>
        <w:r>
          <w:instrText xml:space="preserve"> HYPERLINK "http://www.uploadify.com/documentation/events/onqueuefull/" </w:instrText>
        </w:r>
        <w:r>
          <w:fldChar w:fldCharType="separate"/>
        </w:r>
        <w:proofErr w:type="gramStart"/>
        <w:r>
          <w:rPr>
            <w:rStyle w:val="a3"/>
          </w:rPr>
          <w:t>onQueueFull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225" w:author="Unknown"/>
        </w:rPr>
      </w:pPr>
      <w:ins w:id="226" w:author="Unknown">
        <w:r>
          <w:t xml:space="preserve">Triggers when the number of files in the queue matches the </w:t>
        </w:r>
        <w:proofErr w:type="spellStart"/>
        <w:r>
          <w:t>queueSizeLimit</w:t>
        </w:r>
        <w:proofErr w:type="spellEnd"/>
        <w:r>
          <w:t>.</w:t>
        </w:r>
      </w:ins>
    </w:p>
    <w:p w:rsidR="00492A41" w:rsidRDefault="00492A41" w:rsidP="00492A41">
      <w:pPr>
        <w:pStyle w:val="item-type"/>
        <w:rPr>
          <w:ins w:id="227" w:author="Unknown"/>
        </w:rPr>
      </w:pPr>
      <w:ins w:id="228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229" w:author="Unknown"/>
        </w:rPr>
      </w:pPr>
      <w:ins w:id="230" w:author="Unknown">
        <w:r>
          <w:fldChar w:fldCharType="begin"/>
        </w:r>
        <w:r>
          <w:instrText xml:space="preserve"> HYPERLINK "http://www.uploadify.com/documentation/events/onselect/" </w:instrText>
        </w:r>
        <w:r>
          <w:fldChar w:fldCharType="separate"/>
        </w:r>
        <w:proofErr w:type="gramStart"/>
        <w:r>
          <w:rPr>
            <w:rStyle w:val="a3"/>
          </w:rPr>
          <w:t>onSelect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231" w:author="Unknown"/>
        </w:rPr>
      </w:pPr>
      <w:proofErr w:type="gramStart"/>
      <w:ins w:id="232" w:author="Unknown">
        <w:r>
          <w:t>Triggers once for each file that is added to the queue.</w:t>
        </w:r>
        <w:proofErr w:type="gramEnd"/>
      </w:ins>
    </w:p>
    <w:p w:rsidR="00492A41" w:rsidRDefault="00492A41" w:rsidP="00492A41">
      <w:pPr>
        <w:pStyle w:val="item-type"/>
        <w:rPr>
          <w:ins w:id="233" w:author="Unknown"/>
        </w:rPr>
      </w:pPr>
      <w:ins w:id="234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235" w:author="Unknown"/>
        </w:rPr>
      </w:pPr>
      <w:ins w:id="236" w:author="Unknown">
        <w:r>
          <w:fldChar w:fldCharType="begin"/>
        </w:r>
        <w:r>
          <w:instrText xml:space="preserve"> HYPERLINK "http://www.uploadify.com/documentation/events/onselectonce/" </w:instrText>
        </w:r>
        <w:r>
          <w:fldChar w:fldCharType="separate"/>
        </w:r>
        <w:proofErr w:type="gramStart"/>
        <w:r>
          <w:rPr>
            <w:rStyle w:val="a3"/>
          </w:rPr>
          <w:t>onSelectOnce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237" w:author="Unknown"/>
        </w:rPr>
      </w:pPr>
      <w:proofErr w:type="gramStart"/>
      <w:ins w:id="238" w:author="Unknown">
        <w:r>
          <w:t>Triggers once each time a file or group of files is added to the queue.</w:t>
        </w:r>
        <w:proofErr w:type="gramEnd"/>
      </w:ins>
    </w:p>
    <w:p w:rsidR="00492A41" w:rsidRDefault="00492A41" w:rsidP="00492A41">
      <w:pPr>
        <w:pStyle w:val="item-type"/>
        <w:rPr>
          <w:ins w:id="239" w:author="Unknown"/>
        </w:rPr>
      </w:pPr>
      <w:ins w:id="240" w:author="Unknown">
        <w:r>
          <w:t>(</w:t>
        </w:r>
        <w:proofErr w:type="gramStart"/>
        <w:r>
          <w:t>function</w:t>
        </w:r>
        <w:proofErr w:type="gramEnd"/>
        <w:r>
          <w:t>)</w:t>
        </w:r>
      </w:ins>
    </w:p>
    <w:p w:rsidR="00492A41" w:rsidRDefault="00492A41" w:rsidP="00492A41">
      <w:pPr>
        <w:pStyle w:val="item-title"/>
        <w:rPr>
          <w:ins w:id="241" w:author="Unknown"/>
        </w:rPr>
      </w:pPr>
      <w:ins w:id="242" w:author="Unknown">
        <w:r>
          <w:fldChar w:fldCharType="begin"/>
        </w:r>
        <w:r>
          <w:instrText xml:space="preserve"> HYPERLINK "http://www.uploadify.com/documentation/events/onready/" </w:instrText>
        </w:r>
        <w:r>
          <w:fldChar w:fldCharType="separate"/>
        </w:r>
        <w:proofErr w:type="gramStart"/>
        <w:r>
          <w:rPr>
            <w:rStyle w:val="a3"/>
          </w:rPr>
          <w:t>onSWFReady</w:t>
        </w:r>
        <w:proofErr w:type="gramEnd"/>
        <w:r>
          <w:fldChar w:fldCharType="end"/>
        </w:r>
      </w:ins>
    </w:p>
    <w:p w:rsidR="00492A41" w:rsidRDefault="00492A41" w:rsidP="00492A41">
      <w:pPr>
        <w:pStyle w:val="a4"/>
        <w:rPr>
          <w:ins w:id="243" w:author="Unknown"/>
        </w:rPr>
      </w:pPr>
      <w:ins w:id="244" w:author="Unknown">
        <w:r>
          <w:t>Triggers when the flash file is done loading.</w:t>
        </w:r>
      </w:ins>
    </w:p>
    <w:p w:rsidR="00492A41" w:rsidRDefault="00492A41" w:rsidP="00492A41">
      <w:pPr>
        <w:pStyle w:val="2"/>
        <w:rPr>
          <w:ins w:id="245" w:author="Unknown"/>
        </w:rPr>
      </w:pPr>
      <w:ins w:id="246" w:author="Unknown">
        <w:r>
          <w:object w:dxaOrig="1440" w:dyaOrig="1440">
            <v:shape id="_x0000_i1188" type="#_x0000_t75" style="width:75.75pt;height:23.25pt" o:ole="">
              <v:imagedata r:id="rId9" o:title=""/>
            </v:shape>
            <w:control r:id="rId10" w:name="sIFR_replacement_5" w:shapeid="_x0000_i1188"/>
          </w:object>
        </w:r>
        <w:r>
          <w:rPr>
            <w:rStyle w:val="sifr-alternate"/>
          </w:rPr>
          <w:t>Methods</w:t>
        </w:r>
      </w:ins>
    </w:p>
    <w:p w:rsidR="00492A41" w:rsidRDefault="00492A41" w:rsidP="00492A41">
      <w:pPr>
        <w:pStyle w:val="item-title"/>
        <w:rPr>
          <w:ins w:id="247" w:author="Unknown"/>
        </w:rPr>
      </w:pPr>
      <w:ins w:id="248" w:author="Unknown">
        <w:r>
          <w:fldChar w:fldCharType="begin"/>
        </w:r>
        <w:r>
          <w:instrText xml:space="preserve"> HYPERLINK "http://www.uploadify.com/documentation/methods/uploadify/" </w:instrText>
        </w:r>
        <w:r>
          <w:fldChar w:fldCharType="separate"/>
        </w:r>
        <w:r>
          <w:rPr>
            <w:rStyle w:val="a3"/>
          </w:rPr>
          <w:t>.</w:t>
        </w:r>
        <w:proofErr w:type="gramStart"/>
        <w:r>
          <w:rPr>
            <w:rStyle w:val="a3"/>
          </w:rPr>
          <w:t>uploadify(</w:t>
        </w:r>
        <w:proofErr w:type="gramEnd"/>
        <w:r>
          <w:rPr>
            <w:rStyle w:val="a3"/>
          </w:rPr>
          <w:t>)</w:t>
        </w:r>
        <w:r>
          <w:fldChar w:fldCharType="end"/>
        </w:r>
      </w:ins>
    </w:p>
    <w:p w:rsidR="00492A41" w:rsidRDefault="00492A41" w:rsidP="00492A41">
      <w:pPr>
        <w:pStyle w:val="a4"/>
        <w:rPr>
          <w:ins w:id="249" w:author="Unknown"/>
        </w:rPr>
      </w:pPr>
      <w:ins w:id="250" w:author="Unknown">
        <w:r>
          <w:t xml:space="preserve">Create an instance of the </w:t>
        </w:r>
        <w:proofErr w:type="spellStart"/>
        <w:r>
          <w:t>Uploadify</w:t>
        </w:r>
        <w:proofErr w:type="spellEnd"/>
        <w:r>
          <w:t xml:space="preserve"> </w:t>
        </w:r>
        <w:proofErr w:type="spellStart"/>
        <w:r>
          <w:t>uploader</w:t>
        </w:r>
        <w:proofErr w:type="spellEnd"/>
        <w:r>
          <w:t>.</w:t>
        </w:r>
      </w:ins>
    </w:p>
    <w:p w:rsidR="00492A41" w:rsidRDefault="00492A41" w:rsidP="00492A41">
      <w:pPr>
        <w:pStyle w:val="item-title"/>
        <w:rPr>
          <w:ins w:id="251" w:author="Unknown"/>
        </w:rPr>
      </w:pPr>
      <w:ins w:id="252" w:author="Unknown">
        <w:r>
          <w:fldChar w:fldCharType="begin"/>
        </w:r>
        <w:r>
          <w:instrText xml:space="preserve"> HYPERLINK "http://www.uploadify.com/documentation/methods/uploadifycancel/" </w:instrText>
        </w:r>
        <w:r>
          <w:fldChar w:fldCharType="separate"/>
        </w:r>
        <w:r>
          <w:rPr>
            <w:rStyle w:val="a3"/>
          </w:rPr>
          <w:t>.</w:t>
        </w:r>
        <w:proofErr w:type="gramStart"/>
        <w:r>
          <w:rPr>
            <w:rStyle w:val="a3"/>
          </w:rPr>
          <w:t>uploadifyCancel(</w:t>
        </w:r>
        <w:proofErr w:type="gramEnd"/>
        <w:r>
          <w:rPr>
            <w:rStyle w:val="a3"/>
          </w:rPr>
          <w:t>)</w:t>
        </w:r>
        <w:r>
          <w:fldChar w:fldCharType="end"/>
        </w:r>
      </w:ins>
    </w:p>
    <w:p w:rsidR="00492A41" w:rsidRDefault="00492A41" w:rsidP="00492A41">
      <w:pPr>
        <w:pStyle w:val="a4"/>
        <w:rPr>
          <w:ins w:id="253" w:author="Unknown"/>
        </w:rPr>
      </w:pPr>
      <w:ins w:id="254" w:author="Unknown">
        <w:r>
          <w:t>Remove a file from the queue. If the upload is in progress, this will cancel the upload and remove the file from the queue.</w:t>
        </w:r>
      </w:ins>
    </w:p>
    <w:p w:rsidR="00492A41" w:rsidRDefault="00492A41" w:rsidP="00492A41">
      <w:pPr>
        <w:pStyle w:val="item-title"/>
        <w:rPr>
          <w:ins w:id="255" w:author="Unknown"/>
        </w:rPr>
      </w:pPr>
      <w:ins w:id="256" w:author="Unknown">
        <w:r>
          <w:fldChar w:fldCharType="begin"/>
        </w:r>
        <w:r>
          <w:instrText xml:space="preserve"> HYPERLINK "http://www.uploadify.com/documentation/methods/uploadifyclearqueue/" </w:instrText>
        </w:r>
        <w:r>
          <w:fldChar w:fldCharType="separate"/>
        </w:r>
        <w:r>
          <w:rPr>
            <w:rStyle w:val="a3"/>
          </w:rPr>
          <w:t>.</w:t>
        </w:r>
        <w:proofErr w:type="gramStart"/>
        <w:r>
          <w:rPr>
            <w:rStyle w:val="a3"/>
          </w:rPr>
          <w:t>uploadifyClearQueue(</w:t>
        </w:r>
        <w:proofErr w:type="gramEnd"/>
        <w:r>
          <w:rPr>
            <w:rStyle w:val="a3"/>
          </w:rPr>
          <w:t>)</w:t>
        </w:r>
        <w:r>
          <w:fldChar w:fldCharType="end"/>
        </w:r>
      </w:ins>
    </w:p>
    <w:p w:rsidR="00492A41" w:rsidRDefault="00492A41" w:rsidP="00492A41">
      <w:pPr>
        <w:pStyle w:val="a4"/>
        <w:rPr>
          <w:ins w:id="257" w:author="Unknown"/>
        </w:rPr>
      </w:pPr>
      <w:ins w:id="258" w:author="Unknown">
        <w:r>
          <w:t>Remove all files from the file upload queue and cancel any file uploads that are in progress.</w:t>
        </w:r>
      </w:ins>
    </w:p>
    <w:p w:rsidR="00492A41" w:rsidRDefault="00492A41" w:rsidP="00492A41">
      <w:pPr>
        <w:pStyle w:val="item-title"/>
        <w:rPr>
          <w:ins w:id="259" w:author="Unknown"/>
        </w:rPr>
      </w:pPr>
      <w:ins w:id="260" w:author="Unknown">
        <w:r>
          <w:fldChar w:fldCharType="begin"/>
        </w:r>
        <w:r>
          <w:instrText xml:space="preserve"> HYPERLINK "http://www.uploadify.com/documentation/methods/uploadifysettings/" </w:instrText>
        </w:r>
        <w:r>
          <w:fldChar w:fldCharType="separate"/>
        </w:r>
        <w:r>
          <w:rPr>
            <w:rStyle w:val="a3"/>
          </w:rPr>
          <w:t>.</w:t>
        </w:r>
        <w:proofErr w:type="gramStart"/>
        <w:r>
          <w:rPr>
            <w:rStyle w:val="a3"/>
          </w:rPr>
          <w:t>uploadifySettings(</w:t>
        </w:r>
        <w:proofErr w:type="gramEnd"/>
        <w:r>
          <w:rPr>
            <w:rStyle w:val="a3"/>
          </w:rPr>
          <w:t>)</w:t>
        </w:r>
        <w:r>
          <w:fldChar w:fldCharType="end"/>
        </w:r>
      </w:ins>
    </w:p>
    <w:p w:rsidR="00492A41" w:rsidRDefault="00492A41" w:rsidP="00492A41">
      <w:pPr>
        <w:pStyle w:val="a4"/>
        <w:rPr>
          <w:ins w:id="261" w:author="Unknown"/>
        </w:rPr>
      </w:pPr>
      <w:ins w:id="262" w:author="Unknown">
        <w:r>
          <w:t xml:space="preserve">Change the options for an </w:t>
        </w:r>
        <w:proofErr w:type="spellStart"/>
        <w:r>
          <w:t>Uploadify</w:t>
        </w:r>
        <w:proofErr w:type="spellEnd"/>
        <w:r>
          <w:t xml:space="preserve"> instance.</w:t>
        </w:r>
      </w:ins>
    </w:p>
    <w:p w:rsidR="00492A41" w:rsidRDefault="00492A41" w:rsidP="00492A41">
      <w:pPr>
        <w:pStyle w:val="item-title"/>
        <w:rPr>
          <w:ins w:id="263" w:author="Unknown"/>
        </w:rPr>
      </w:pPr>
      <w:ins w:id="264" w:author="Unknown">
        <w:r>
          <w:fldChar w:fldCharType="begin"/>
        </w:r>
        <w:r>
          <w:instrText xml:space="preserve"> HYPERLINK "http://www.uploadify.com/documentation/methods/uploadifyupload/" </w:instrText>
        </w:r>
        <w:r>
          <w:fldChar w:fldCharType="separate"/>
        </w:r>
        <w:r>
          <w:rPr>
            <w:rStyle w:val="a3"/>
          </w:rPr>
          <w:t>.</w:t>
        </w:r>
        <w:proofErr w:type="gramStart"/>
        <w:r>
          <w:rPr>
            <w:rStyle w:val="a3"/>
          </w:rPr>
          <w:t>uploadifyUpload(</w:t>
        </w:r>
        <w:proofErr w:type="gramEnd"/>
        <w:r>
          <w:rPr>
            <w:rStyle w:val="a3"/>
          </w:rPr>
          <w:t>)</w:t>
        </w:r>
        <w:r>
          <w:fldChar w:fldCharType="end"/>
        </w:r>
      </w:ins>
    </w:p>
    <w:p w:rsidR="00AD146B" w:rsidRPr="00492A41" w:rsidRDefault="00492A41" w:rsidP="00492A41">
      <w:pPr>
        <w:pStyle w:val="a4"/>
      </w:pPr>
      <w:ins w:id="265" w:author="Unknown">
        <w:r>
          <w:t>Trigger the file upload.</w:t>
        </w:r>
      </w:ins>
    </w:p>
    <w:sectPr w:rsidR="00AD146B" w:rsidRPr="0049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6B"/>
    <w:rsid w:val="00492A41"/>
    <w:rsid w:val="00AD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92A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2A4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92A4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92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ifr-alternate">
    <w:name w:val="sifr-alternate"/>
    <w:basedOn w:val="a0"/>
    <w:rsid w:val="00492A41"/>
  </w:style>
  <w:style w:type="paragraph" w:customStyle="1" w:styleId="item-type">
    <w:name w:val="item-type"/>
    <w:basedOn w:val="a"/>
    <w:rsid w:val="00492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title">
    <w:name w:val="item-title"/>
    <w:basedOn w:val="a"/>
    <w:rsid w:val="00492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92A4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92A41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button">
    <w:name w:val="button"/>
    <w:basedOn w:val="a"/>
    <w:rsid w:val="00492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92A4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92A41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float-right">
    <w:name w:val="float-right"/>
    <w:basedOn w:val="a"/>
    <w:rsid w:val="00492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92A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92A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92A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2A4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92A4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92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ifr-alternate">
    <w:name w:val="sifr-alternate"/>
    <w:basedOn w:val="a0"/>
    <w:rsid w:val="00492A41"/>
  </w:style>
  <w:style w:type="paragraph" w:customStyle="1" w:styleId="item-type">
    <w:name w:val="item-type"/>
    <w:basedOn w:val="a"/>
    <w:rsid w:val="00492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title">
    <w:name w:val="item-title"/>
    <w:basedOn w:val="a"/>
    <w:rsid w:val="00492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92A4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92A41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button">
    <w:name w:val="button"/>
    <w:basedOn w:val="a"/>
    <w:rsid w:val="00492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92A4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92A41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float-right">
    <w:name w:val="float-right"/>
    <w:basedOn w:val="a"/>
    <w:rsid w:val="00492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92A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92A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7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7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5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6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6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0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2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4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4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0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6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2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3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8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1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0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5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7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3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2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8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1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3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2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7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7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4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0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4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8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1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6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2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0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7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chengqp</dc:creator>
  <cp:keywords/>
  <dc:description/>
  <cp:lastModifiedBy>chengqp</cp:lastModifiedBy>
  <cp:revision>2</cp:revision>
  <dcterms:created xsi:type="dcterms:W3CDTF">2011-01-11T07:15:00Z</dcterms:created>
  <dcterms:modified xsi:type="dcterms:W3CDTF">2011-01-11T07:17:00Z</dcterms:modified>
</cp:coreProperties>
</file>